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 w:rsidRPr="009326A0">
        <w:rPr>
          <w:rFonts w:ascii="Arial" w:hAnsi="Arial" w:cs="Arial"/>
          <w:sz w:val="32"/>
          <w:szCs w:val="32"/>
        </w:rPr>
        <w:t>Project Overview</w:t>
      </w:r>
    </w:p>
    <w:p w:rsidR="00C134F8" w:rsidRPr="009326A0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</w:p>
    <w:p w:rsidR="00C134F8" w:rsidRDefault="00C134F8" w:rsidP="00C134F8">
      <w:pPr>
        <w:rPr>
          <w:rFonts w:ascii="Arial" w:hAnsi="Arial" w:cs="Arial"/>
          <w:color w:val="000000"/>
        </w:rPr>
      </w:pPr>
      <w:r>
        <w:rPr>
          <w:b/>
          <w:szCs w:val="20"/>
        </w:rPr>
        <w:t xml:space="preserve">Name </w:t>
      </w:r>
      <w:proofErr w:type="gramStart"/>
      <w:r>
        <w:rPr>
          <w:b/>
          <w:szCs w:val="20"/>
        </w:rPr>
        <w:t>Of</w:t>
      </w:r>
      <w:proofErr w:type="gramEnd"/>
      <w:r>
        <w:rPr>
          <w:b/>
          <w:szCs w:val="20"/>
        </w:rPr>
        <w:t xml:space="preserve"> Product</w:t>
      </w:r>
      <w:r w:rsidRPr="00E46B40">
        <w:rPr>
          <w:b/>
          <w:szCs w:val="20"/>
        </w:rPr>
        <w:t>:</w:t>
      </w:r>
      <w:r>
        <w:rPr>
          <w:lang w:val="en-AU" w:eastAsia="en-AU"/>
        </w:rPr>
        <w:t xml:space="preserve"> </w:t>
      </w:r>
      <w:r w:rsidRPr="00AE2046">
        <w:rPr>
          <w:rFonts w:ascii="Arial" w:hAnsi="Arial" w:cs="Arial"/>
          <w:color w:val="000000"/>
        </w:rPr>
        <w:t>a Country Club Facilities Booking System (CCFBS</w:t>
      </w:r>
      <w:r>
        <w:rPr>
          <w:rFonts w:ascii="Arial" w:hAnsi="Arial" w:cs="Arial"/>
          <w:color w:val="000000"/>
        </w:rPr>
        <w:t>)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Date established: </w:t>
      </w:r>
      <w:r>
        <w:rPr>
          <w:rFonts w:ascii="Arial" w:hAnsi="Arial" w:cs="Arial"/>
          <w:szCs w:val="20"/>
        </w:rPr>
        <w:t>February 24</w:t>
      </w:r>
      <w:r w:rsidRPr="00F62732">
        <w:rPr>
          <w:rFonts w:ascii="Arial" w:hAnsi="Arial" w:cs="Arial"/>
          <w:szCs w:val="20"/>
          <w:vertAlign w:val="superscript"/>
        </w:rPr>
        <w:t>th</w:t>
      </w:r>
      <w:r>
        <w:rPr>
          <w:rFonts w:ascii="Arial" w:hAnsi="Arial" w:cs="Arial"/>
          <w:szCs w:val="20"/>
        </w:rPr>
        <w:t xml:space="preserve"> 2015</w:t>
      </w:r>
    </w:p>
    <w:p w:rsidR="00C134F8" w:rsidRDefault="00C134F8" w:rsidP="00C134F8">
      <w:pPr>
        <w:rPr>
          <w:rFonts w:ascii="Arial" w:hAnsi="Arial" w:cs="Arial"/>
          <w:szCs w:val="20"/>
        </w:rPr>
      </w:pPr>
      <w:r>
        <w:rPr>
          <w:b/>
          <w:szCs w:val="20"/>
        </w:rPr>
        <w:t xml:space="preserve">No. of participants: </w:t>
      </w:r>
      <w:r>
        <w:rPr>
          <w:rFonts w:ascii="Arial" w:hAnsi="Arial" w:cs="Arial"/>
          <w:szCs w:val="20"/>
        </w:rPr>
        <w:t>4</w:t>
      </w:r>
    </w:p>
    <w:p w:rsidR="007B71B1" w:rsidRDefault="007B71B1" w:rsidP="00C134F8">
      <w:pPr>
        <w:rPr>
          <w:rFonts w:ascii="Arial" w:hAnsi="Arial" w:cs="Arial"/>
          <w:szCs w:val="20"/>
        </w:rPr>
      </w:pPr>
    </w:p>
    <w:p w:rsidR="007B71B1" w:rsidRPr="00EB3EAD" w:rsidRDefault="00B92B04" w:rsidP="007B71B1">
      <w:pPr>
        <w:pStyle w:val="NoSpacing"/>
        <w:rPr>
          <w:b/>
          <w:szCs w:val="24"/>
        </w:rPr>
      </w:pPr>
      <w:r>
        <w:rPr>
          <w:b/>
          <w:szCs w:val="24"/>
        </w:rPr>
        <w:t>Production:</w:t>
      </w:r>
    </w:p>
    <w:p w:rsidR="007B71B1" w:rsidRPr="00B92B04" w:rsidRDefault="007B71B1" w:rsidP="007B71B1">
      <w:pPr>
        <w:pStyle w:val="NoSpacing"/>
        <w:rPr>
          <w:szCs w:val="24"/>
        </w:rPr>
      </w:pPr>
      <w:r w:rsidRPr="00B92B04">
        <w:rPr>
          <w:szCs w:val="24"/>
        </w:rPr>
        <w:t>The pr</w:t>
      </w:r>
      <w:r w:rsidR="00B92B04" w:rsidRPr="00B92B04">
        <w:rPr>
          <w:szCs w:val="24"/>
        </w:rPr>
        <w:t>oject</w:t>
      </w:r>
      <w:r w:rsidRPr="00B92B04">
        <w:rPr>
          <w:szCs w:val="24"/>
        </w:rPr>
        <w:t xml:space="preserve"> used to develop the </w:t>
      </w:r>
      <w:r w:rsidR="00B92B04" w:rsidRPr="00B92B04">
        <w:rPr>
          <w:rFonts w:cs="Arial"/>
          <w:color w:val="000000"/>
        </w:rPr>
        <w:t xml:space="preserve">Country Club Facilities Booking System </w:t>
      </w:r>
      <w:r w:rsidR="00B92B04" w:rsidRPr="00B92B04">
        <w:rPr>
          <w:szCs w:val="24"/>
        </w:rPr>
        <w:t xml:space="preserve">with the help </w:t>
      </w:r>
      <w:proofErr w:type="gramStart"/>
      <w:r w:rsidR="00B92B04" w:rsidRPr="00B92B04">
        <w:rPr>
          <w:szCs w:val="24"/>
        </w:rPr>
        <w:t>of  Rational</w:t>
      </w:r>
      <w:proofErr w:type="gramEnd"/>
      <w:r w:rsidR="00B92B04" w:rsidRPr="00B92B04">
        <w:rPr>
          <w:szCs w:val="24"/>
        </w:rPr>
        <w:t xml:space="preserve"> Unified Process.</w:t>
      </w:r>
    </w:p>
    <w:p w:rsidR="007B71B1" w:rsidRPr="00EB3EAD" w:rsidRDefault="007B71B1" w:rsidP="007B71B1">
      <w:pPr>
        <w:pStyle w:val="NoSpacing"/>
        <w:rPr>
          <w:szCs w:val="24"/>
        </w:rPr>
      </w:pPr>
    </w:p>
    <w:p w:rsidR="007B71B1" w:rsidRPr="00EB3EAD" w:rsidRDefault="007B71B1" w:rsidP="007B71B1">
      <w:pPr>
        <w:pStyle w:val="NoSpacing"/>
        <w:rPr>
          <w:szCs w:val="24"/>
        </w:rPr>
      </w:pPr>
      <w:r w:rsidRPr="00EB3EAD">
        <w:rPr>
          <w:b/>
          <w:szCs w:val="24"/>
        </w:rPr>
        <w:t>Communication channels</w:t>
      </w:r>
      <w:r w:rsidRPr="00EB3EAD">
        <w:rPr>
          <w:szCs w:val="24"/>
        </w:rPr>
        <w:t xml:space="preserve">: </w:t>
      </w:r>
    </w:p>
    <w:p w:rsidR="007B71B1" w:rsidRPr="005300ED" w:rsidRDefault="00B92B04" w:rsidP="005300ED">
      <w:pPr>
        <w:pStyle w:val="NoSpacing"/>
        <w:rPr>
          <w:szCs w:val="24"/>
        </w:rPr>
      </w:pPr>
      <w:r>
        <w:rPr>
          <w:szCs w:val="24"/>
        </w:rPr>
        <w:t>The communication between members of the team is involved both online chatting (Facebook) and real life meeting.</w:t>
      </w:r>
    </w:p>
    <w:p w:rsidR="00C134F8" w:rsidRDefault="00C134F8" w:rsidP="00C134F8">
      <w:pPr>
        <w:pStyle w:val="ANormal"/>
        <w:spacing w:after="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t xml:space="preserve">"Vision" </w:t>
      </w:r>
    </w:p>
    <w:p w:rsidR="00C134F8" w:rsidRPr="005300ED" w:rsidRDefault="00C134F8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C134F8" w:rsidRPr="005300ED" w:rsidRDefault="00C134F8" w:rsidP="00C134F8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Main task: Our main task is to create the Country Club Facilities Book System (CCFBS), provide club members ability to book/search club facilities and club manager to manage club facilities ( stake holders ) </w:t>
      </w:r>
    </w:p>
    <w:p w:rsidR="007B71B1" w:rsidRPr="005300ED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>Scope and Features: The club members can book/search club facilities and can update their own personal information, the club managers can manage the member’s rankings and facilities information( includ</w:t>
      </w:r>
      <w:r w:rsidR="007B71B1" w:rsidRPr="005300ED">
        <w:rPr>
          <w:rFonts w:ascii="Arial" w:hAnsi="Arial" w:cs="Arial"/>
        </w:rPr>
        <w:t>ing creating/editing/deleting ),</w:t>
      </w:r>
    </w:p>
    <w:p w:rsidR="007B71B1" w:rsidRPr="005300ED" w:rsidRDefault="007B71B1" w:rsidP="007B71B1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Admin of the system have the ability to add/delete users/managers.</w:t>
      </w:r>
    </w:p>
    <w:p w:rsidR="00955B33" w:rsidRPr="005300ED" w:rsidRDefault="00955B33" w:rsidP="00955B33">
      <w:pPr>
        <w:pStyle w:val="ANormal"/>
        <w:spacing w:after="0"/>
        <w:ind w:left="720"/>
        <w:rPr>
          <w:rFonts w:ascii="Arial" w:hAnsi="Arial" w:cs="Arial"/>
        </w:rPr>
      </w:pPr>
      <w:r w:rsidRPr="005300ED">
        <w:rPr>
          <w:rFonts w:ascii="Arial" w:hAnsi="Arial" w:cs="Arial"/>
        </w:rPr>
        <w:t>All of them need to log-in and log-in information will be validated by the system.</w:t>
      </w:r>
    </w:p>
    <w:p w:rsidR="00C134F8" w:rsidRDefault="00955B33" w:rsidP="007B71B1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5300ED">
        <w:rPr>
          <w:rFonts w:ascii="Arial" w:hAnsi="Arial" w:cs="Arial"/>
        </w:rPr>
        <w:t xml:space="preserve">Constraints: </w:t>
      </w:r>
      <w:r w:rsidR="007B71B1" w:rsidRPr="005300ED">
        <w:rPr>
          <w:rFonts w:ascii="Arial" w:hAnsi="Arial" w:cs="Arial"/>
        </w:rPr>
        <w:t>a virtual database for storing information of club members, managers, facilities, booking information. The product should have a basic GUI</w:t>
      </w: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Default="00C71FE0" w:rsidP="00C71FE0">
      <w:pPr>
        <w:pStyle w:val="ANormal"/>
        <w:spacing w:after="0"/>
        <w:rPr>
          <w:rFonts w:ascii="Arial" w:hAnsi="Arial" w:cs="Arial"/>
        </w:rPr>
      </w:pPr>
    </w:p>
    <w:p w:rsidR="00C71FE0" w:rsidRPr="005300ED" w:rsidRDefault="00C71FE0" w:rsidP="00C71FE0">
      <w:pPr>
        <w:pStyle w:val="ANormal"/>
        <w:spacing w:after="0"/>
        <w:rPr>
          <w:rFonts w:ascii="Arial" w:hAnsi="Arial" w:cs="Arial"/>
        </w:rPr>
      </w:pP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Pr="00FD76B0" w:rsidRDefault="00C134F8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FD76B0">
        <w:rPr>
          <w:rFonts w:ascii="Arial" w:hAnsi="Arial" w:cs="Arial"/>
          <w:b/>
          <w:bCs/>
        </w:rPr>
        <w:lastRenderedPageBreak/>
        <w:t xml:space="preserve">Initial Use-Case Model 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71FE0" w:rsidP="0016703C">
      <w:pPr>
        <w:pStyle w:val="ANormal"/>
        <w:spacing w:after="0"/>
        <w:ind w:left="360"/>
        <w:jc w:val="center"/>
        <w:rPr>
          <w:rFonts w:ascii="Arial" w:hAnsi="Arial" w:cs="Arial"/>
          <w:color w:val="0000FF"/>
        </w:rPr>
      </w:pPr>
      <w:r>
        <w:rPr>
          <w:noProof/>
          <w:lang w:val="en-SG" w:eastAsia="en-SG"/>
        </w:rPr>
        <w:drawing>
          <wp:inline distT="0" distB="0" distL="0" distR="0">
            <wp:extent cx="3333750" cy="5619750"/>
            <wp:effectExtent l="0" t="0" r="0" b="0"/>
            <wp:docPr id="1" name="Picture 1" descr="https://scontent-sin1-1.xx.fbcdn.net/hphotos-xfa1/v/t34.0-12/12660327_1114955278528603_1410199231_n.jpg?oh=1327caee9bb320cd0e3c86831f1e92d6&amp;oe=56BDC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1-1.xx.fbcdn.net/hphotos-xfa1/v/t34.0-12/12660327_1114955278528603_1410199231_n.jpg?oh=1327caee9bb320cd0e3c86831f1e92d6&amp;oe=56BDCC5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FE0" w:rsidRPr="00D40933" w:rsidRDefault="00C71FE0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  <w:r w:rsidRPr="00D40933">
        <w:rPr>
          <w:rFonts w:ascii="Arial" w:hAnsi="Arial" w:cs="Arial"/>
        </w:rPr>
        <w:t xml:space="preserve">This is our use case diagram, based on our initial understanding of the system, it shows managers and </w:t>
      </w:r>
      <w:proofErr w:type="gramStart"/>
      <w:r w:rsidRPr="00D40933">
        <w:rPr>
          <w:rFonts w:ascii="Arial" w:hAnsi="Arial" w:cs="Arial"/>
        </w:rPr>
        <w:t>members ‘s</w:t>
      </w:r>
      <w:proofErr w:type="gramEnd"/>
      <w:r w:rsidRPr="00D40933">
        <w:rPr>
          <w:rFonts w:ascii="Arial" w:hAnsi="Arial" w:cs="Arial"/>
        </w:rPr>
        <w:t xml:space="preserve"> basic role in the system( for example, Log-in or Book Facilities or Manager can create Facilities ). This is a only brief understanding of the system, after analysing the requirement we came </w:t>
      </w:r>
      <w:proofErr w:type="gramStart"/>
      <w:r w:rsidRPr="00D40933">
        <w:rPr>
          <w:rFonts w:ascii="Arial" w:hAnsi="Arial" w:cs="Arial"/>
        </w:rPr>
        <w:t>up  with</w:t>
      </w:r>
      <w:proofErr w:type="gramEnd"/>
      <w:r w:rsidRPr="00D40933">
        <w:rPr>
          <w:rFonts w:ascii="Arial" w:hAnsi="Arial" w:cs="Arial"/>
        </w:rPr>
        <w:t xml:space="preserve"> this Requirement list:</w:t>
      </w:r>
    </w:p>
    <w:p w:rsidR="00D40933" w:rsidRPr="00D40933" w:rsidRDefault="00D40933" w:rsidP="00C134F8">
      <w:pPr>
        <w:pStyle w:val="ANormal"/>
        <w:spacing w:after="0"/>
        <w:ind w:left="360"/>
        <w:rPr>
          <w:rFonts w:ascii="Arial" w:hAnsi="Arial" w:cs="Arial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Pr="00BA2640" w:rsidRDefault="00D40933" w:rsidP="00D4093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lastRenderedPageBreak/>
        <w:t>Requirements List</w:t>
      </w:r>
    </w:p>
    <w:p w:rsidR="00D40933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member: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log into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book</w:t>
            </w:r>
            <w:r>
              <w:rPr>
                <w:rFonts w:cs="Courier New"/>
                <w:szCs w:val="24"/>
              </w:rPr>
              <w:t xml:space="preserve"> or search</w:t>
            </w:r>
            <w:r w:rsidRPr="00BA2640">
              <w:rPr>
                <w:rFonts w:cs="Courier New"/>
                <w:szCs w:val="24"/>
              </w:rPr>
              <w:t xml:space="preserve"> a</w:t>
            </w:r>
            <w:r>
              <w:rPr>
                <w:rFonts w:cs="Courier New"/>
                <w:szCs w:val="24"/>
              </w:rPr>
              <w:t xml:space="preserve"> club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choose a club facility</w:t>
            </w:r>
            <w:r w:rsidRPr="00BA2640">
              <w:rPr>
                <w:rFonts w:cs="Courier New"/>
                <w:szCs w:val="24"/>
              </w:rPr>
              <w:t xml:space="preserve"> from a list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</w:t>
            </w:r>
            <w:r>
              <w:rPr>
                <w:rFonts w:cs="Courier New"/>
                <w:szCs w:val="24"/>
              </w:rPr>
              <w:t xml:space="preserve"> to choose the time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choose </w:t>
            </w:r>
            <w:r>
              <w:rPr>
                <w:rFonts w:cs="Courier New"/>
                <w:szCs w:val="24"/>
              </w:rPr>
              <w:t>the duration of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 booking they have made with the system</w:t>
            </w:r>
            <w:r>
              <w:rPr>
                <w:rFonts w:cs="Courier New"/>
                <w:szCs w:val="24"/>
              </w:rPr>
              <w:t xml:space="preserve"> (status, which facility booked, duration of booking, </w:t>
            </w:r>
            <w:proofErr w:type="spellStart"/>
            <w:r>
              <w:rPr>
                <w:rFonts w:cs="Courier New"/>
                <w:szCs w:val="24"/>
              </w:rPr>
              <w:t>etc</w:t>
            </w:r>
            <w:proofErr w:type="spellEnd"/>
            <w:r>
              <w:rPr>
                <w:rFonts w:cs="Courier New"/>
                <w:szCs w:val="24"/>
              </w:rPr>
              <w:t>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log out of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view their own 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</w:t>
            </w:r>
            <w:r w:rsidRPr="00BA2640">
              <w:rPr>
                <w:rFonts w:cs="Courier New"/>
                <w:szCs w:val="24"/>
              </w:rPr>
              <w:t xml:space="preserve"> must be able to set and modify their own perso</w:t>
            </w:r>
            <w:r>
              <w:rPr>
                <w:rFonts w:cs="Courier New"/>
                <w:szCs w:val="24"/>
              </w:rPr>
              <w:t>nal details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cancel their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member must be able to book club facilities</w:t>
            </w:r>
            <w:r w:rsidRPr="00BA2640">
              <w:rPr>
                <w:rFonts w:cs="Courier New"/>
                <w:szCs w:val="24"/>
              </w:rPr>
              <w:t xml:space="preserve"> for people besides themselves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Manager: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>
              <w:rPr>
                <w:rFonts w:cs="Courier New"/>
                <w:szCs w:val="24"/>
              </w:rPr>
              <w:t>give membership rankings towards club members.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>edit own details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 </w:t>
            </w:r>
            <w:r>
              <w:rPr>
                <w:szCs w:val="24"/>
              </w:rPr>
              <w:t>Club manager must be able to</w:t>
            </w:r>
            <w:r w:rsidRPr="00BA2640">
              <w:rPr>
                <w:szCs w:val="24"/>
              </w:rPr>
              <w:t xml:space="preserve"> log into</w:t>
            </w:r>
            <w:r>
              <w:rPr>
                <w:szCs w:val="24"/>
              </w:rPr>
              <w:t xml:space="preserve"> the</w:t>
            </w:r>
            <w:r w:rsidRPr="00BA2640">
              <w:rPr>
                <w:szCs w:val="24"/>
              </w:rPr>
              <w:t xml:space="preserve"> system</w:t>
            </w:r>
            <w:r>
              <w:rPr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</w:t>
            </w:r>
            <w:r w:rsidRPr="00BA2640">
              <w:rPr>
                <w:szCs w:val="24"/>
              </w:rPr>
              <w:t xml:space="preserve">view all bookings made for </w:t>
            </w:r>
            <w:r>
              <w:rPr>
                <w:szCs w:val="24"/>
              </w:rPr>
              <w:t>Club member</w:t>
            </w:r>
            <w:r w:rsidRPr="00BA2640">
              <w:rPr>
                <w:szCs w:val="24"/>
              </w:rPr>
              <w:t>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modify existing bookings made for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>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must be able to give special privileges to Club members based on their membership rankings.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 Club manager must be able to give discounts entitlement pertaining to club’s Search systems (using karaoke, playing billiard, </w:t>
            </w:r>
            <w:proofErr w:type="spellStart"/>
            <w:r>
              <w:rPr>
                <w:rFonts w:cs="Courier New"/>
                <w:szCs w:val="24"/>
              </w:rPr>
              <w:t>etc</w:t>
            </w:r>
            <w:proofErr w:type="spellEnd"/>
            <w:r>
              <w:rPr>
                <w:rFonts w:cs="Courier New"/>
                <w:szCs w:val="24"/>
              </w:rPr>
              <w:t>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szCs w:val="24"/>
        </w:rPr>
      </w:pPr>
    </w:p>
    <w:p w:rsidR="00D40933" w:rsidRPr="00A34F85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log into the system.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>personal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view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>s booking details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 Club manager</w:t>
            </w:r>
            <w:r w:rsidRPr="00BA2640">
              <w:rPr>
                <w:rFonts w:cs="Courier New"/>
                <w:szCs w:val="24"/>
              </w:rPr>
              <w:t xml:space="preserve"> must be able to search for a </w:t>
            </w:r>
            <w:r>
              <w:rPr>
                <w:rFonts w:cs="Courier New"/>
                <w:szCs w:val="24"/>
              </w:rPr>
              <w:t>Club member.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</w:t>
            </w:r>
            <w:r>
              <w:rPr>
                <w:szCs w:val="24"/>
              </w:rPr>
              <w:t>view information related to club 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szCs w:val="24"/>
              </w:rPr>
              <w:t>must be able to create, delete, amend and update a club’s facilities for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</w:t>
            </w:r>
            <w:r>
              <w:rPr>
                <w:szCs w:val="24"/>
              </w:rPr>
              <w:t>to set various charging rates based on peak and off-peak periods.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szCs w:val="24"/>
              </w:rPr>
              <w:t xml:space="preserve">must be able to modify </w:t>
            </w:r>
            <w:r>
              <w:rPr>
                <w:szCs w:val="24"/>
              </w:rPr>
              <w:t>a club member’s membership rankings and privileges.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manager</w:t>
            </w:r>
            <w:r w:rsidRPr="00BA2640">
              <w:rPr>
                <w:rFonts w:cs="Courier New"/>
                <w:szCs w:val="24"/>
              </w:rPr>
              <w:t xml:space="preserve"> should be able to </w:t>
            </w:r>
            <w:r>
              <w:rPr>
                <w:rFonts w:cs="Courier New"/>
                <w:szCs w:val="24"/>
              </w:rPr>
              <w:t>notify club members whenever their booking starts or ends.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0%</w:t>
            </w:r>
          </w:p>
        </w:tc>
      </w:tr>
    </w:tbl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Pr="003D4234" w:rsidRDefault="00D40933" w:rsidP="00D40933">
      <w:pPr>
        <w:pStyle w:val="NoSpacing"/>
        <w:rPr>
          <w:szCs w:val="24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Default="00D40933" w:rsidP="00D40933">
      <w:pPr>
        <w:pStyle w:val="NoSpacing"/>
        <w:rPr>
          <w:rFonts w:cs="Courier New"/>
          <w:b/>
          <w:sz w:val="36"/>
          <w:szCs w:val="36"/>
        </w:rPr>
      </w:pPr>
    </w:p>
    <w:p w:rsidR="00D40933" w:rsidRPr="003D4234" w:rsidRDefault="00D40933" w:rsidP="00D40933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Admin: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983252"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 xml:space="preserve">Admin must be able to </w:t>
            </w:r>
            <w:r>
              <w:rPr>
                <w:rFonts w:cs="Courier New"/>
                <w:szCs w:val="24"/>
              </w:rPr>
              <w:t>add new club member or club manager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983252"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 xml:space="preserve">An </w:t>
            </w:r>
            <w:r w:rsidRPr="00BA2640">
              <w:rPr>
                <w:rFonts w:cs="Courier New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szCs w:val="24"/>
        </w:rPr>
      </w:pPr>
    </w:p>
    <w:p w:rsidR="00D40933" w:rsidRPr="00BA2640" w:rsidRDefault="00D40933" w:rsidP="00D40933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:rsidR="00D40933" w:rsidRPr="003D4234" w:rsidRDefault="00D40933" w:rsidP="00D40933">
      <w:pPr>
        <w:pStyle w:val="NoSpacing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6"/>
        <w:gridCol w:w="1786"/>
      </w:tblGrid>
      <w:tr w:rsidR="00D40933" w:rsidRPr="004B0521" w:rsidTr="0016703C">
        <w:trPr>
          <w:jc w:val="center"/>
        </w:trPr>
        <w:tc>
          <w:tcPr>
            <w:tcW w:w="7456" w:type="dxa"/>
          </w:tcPr>
          <w:p w:rsidR="00D40933" w:rsidRPr="004B0521" w:rsidRDefault="00D40933" w:rsidP="00983252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D40933" w:rsidRPr="004B0521" w:rsidRDefault="00D40933" w:rsidP="00983252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szCs w:val="24"/>
              </w:rPr>
              <w:t xml:space="preserve">The system requires a </w:t>
            </w:r>
            <w:r>
              <w:rPr>
                <w:szCs w:val="24"/>
              </w:rPr>
              <w:t>persistent data model (</w:t>
            </w:r>
            <w:r w:rsidRPr="00BA2640">
              <w:rPr>
                <w:szCs w:val="24"/>
              </w:rPr>
              <w:t xml:space="preserve">#58 in </w:t>
            </w:r>
            <w:r>
              <w:rPr>
                <w:szCs w:val="24"/>
              </w:rPr>
              <w:t>SRS).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system must alert </w:t>
            </w:r>
            <w:r>
              <w:rPr>
                <w:rFonts w:cs="Courier New"/>
                <w:szCs w:val="24"/>
              </w:rPr>
              <w:t>Club facilities managers</w:t>
            </w:r>
            <w:r w:rsidRPr="00BA2640">
              <w:rPr>
                <w:rFonts w:cs="Courier New"/>
                <w:szCs w:val="24"/>
              </w:rPr>
              <w:t xml:space="preserve"> if a ‘watch’ status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has booked a flight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>T</w:t>
            </w:r>
            <w:r>
              <w:rPr>
                <w:rFonts w:cs="Courier New"/>
                <w:szCs w:val="24"/>
              </w:rPr>
              <w:t>he system must prevent a ‘no-booking</w:t>
            </w:r>
            <w:r w:rsidRPr="00BA2640">
              <w:rPr>
                <w:rFonts w:cs="Courier New"/>
                <w:szCs w:val="24"/>
              </w:rPr>
              <w:t xml:space="preserve">’ status </w:t>
            </w:r>
            <w:r>
              <w:rPr>
                <w:rFonts w:cs="Courier New"/>
                <w:szCs w:val="24"/>
              </w:rPr>
              <w:t>Club member from booking a facility.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charge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a cancelation fee if they cancel a </w:t>
            </w:r>
            <w:r>
              <w:rPr>
                <w:rFonts w:cs="Courier New"/>
                <w:szCs w:val="24"/>
              </w:rPr>
              <w:t>facility booking.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must keep records of a </w:t>
            </w:r>
            <w:r>
              <w:rPr>
                <w:rFonts w:cs="Courier New"/>
                <w:szCs w:val="24"/>
              </w:rPr>
              <w:t>Club member’</w:t>
            </w:r>
            <w:r w:rsidRPr="00BA2640">
              <w:rPr>
                <w:rFonts w:cs="Courier New"/>
                <w:szCs w:val="24"/>
              </w:rPr>
              <w:t xml:space="preserve">s cancelled </w:t>
            </w:r>
            <w:r>
              <w:rPr>
                <w:rFonts w:cs="Courier New"/>
                <w:szCs w:val="24"/>
              </w:rPr>
              <w:t>bookings</w:t>
            </w:r>
            <w:r w:rsidRPr="00BA2640">
              <w:rPr>
                <w:rFonts w:cs="Courier New"/>
                <w:szCs w:val="24"/>
              </w:rPr>
              <w:t xml:space="preserve"> as well as currently booked </w:t>
            </w:r>
            <w:r>
              <w:rPr>
                <w:rFonts w:cs="Courier New"/>
                <w:szCs w:val="24"/>
              </w:rPr>
              <w:t>facilities.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The </w:t>
            </w:r>
            <w:r>
              <w:rPr>
                <w:rFonts w:cs="Courier New"/>
                <w:szCs w:val="24"/>
              </w:rPr>
              <w:t>s</w:t>
            </w:r>
            <w:r w:rsidRPr="00BA2640">
              <w:rPr>
                <w:rFonts w:cs="Courier New"/>
                <w:szCs w:val="24"/>
              </w:rPr>
              <w:t xml:space="preserve">ystem should provide a </w:t>
            </w:r>
            <w:r>
              <w:rPr>
                <w:rFonts w:cs="Courier New"/>
                <w:szCs w:val="24"/>
              </w:rPr>
              <w:t>GUI</w:t>
            </w:r>
            <w:r w:rsidRPr="00BA2640">
              <w:rPr>
                <w:rFonts w:cs="Courier New"/>
                <w:szCs w:val="24"/>
              </w:rPr>
              <w:t xml:space="preserve"> to all users</w:t>
            </w:r>
            <w:r>
              <w:rPr>
                <w:rFonts w:cs="Courier New"/>
                <w:szCs w:val="24"/>
              </w:rPr>
              <w:t>.</w:t>
            </w:r>
            <w:r w:rsidRPr="00BA2640"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M</w:t>
            </w:r>
            <w:r w:rsidRPr="00BA2640">
              <w:rPr>
                <w:rFonts w:cs="Courier New"/>
                <w:szCs w:val="24"/>
              </w:rPr>
              <w:t>ultiple users should be able to access the system concurrently</w:t>
            </w:r>
            <w:r>
              <w:rPr>
                <w:rFonts w:cs="Courier New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System should run on W</w:t>
            </w:r>
            <w:r w:rsidRPr="00BA2640">
              <w:rPr>
                <w:rFonts w:cs="Courier New"/>
                <w:szCs w:val="24"/>
              </w:rPr>
              <w:t>indows and</w:t>
            </w:r>
            <w:r>
              <w:rPr>
                <w:rFonts w:cs="Courier New"/>
                <w:szCs w:val="24"/>
              </w:rPr>
              <w:t>/or</w:t>
            </w:r>
            <w:r w:rsidRPr="00BA2640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VMWare Ubuntu.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100%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Alerts should be issued to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that are booked on a flight that has been cancelled by the </w:t>
            </w:r>
            <w:r>
              <w:rPr>
                <w:rFonts w:cs="Courier New"/>
                <w:szCs w:val="24"/>
              </w:rPr>
              <w:t>club facilities manager.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Reports should be interesting</w:t>
            </w:r>
            <w:r w:rsidRPr="00BA2640">
              <w:rPr>
                <w:rFonts w:cs="Courier New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s who book through a </w:t>
            </w:r>
            <w:r>
              <w:rPr>
                <w:rFonts w:cs="Courier New"/>
                <w:szCs w:val="24"/>
              </w:rPr>
              <w:t>friend (another club member)</w:t>
            </w:r>
            <w:r w:rsidRPr="00BA2640">
              <w:rPr>
                <w:rFonts w:cs="Courier New"/>
                <w:szCs w:val="24"/>
              </w:rPr>
              <w:t xml:space="preserve"> must provide </w:t>
            </w:r>
            <w:r>
              <w:rPr>
                <w:rFonts w:cs="Courier New"/>
                <w:szCs w:val="24"/>
              </w:rPr>
              <w:t xml:space="preserve">the system </w:t>
            </w:r>
            <w:r w:rsidRPr="00BA2640">
              <w:rPr>
                <w:rFonts w:cs="Courier New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normal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registration</w:t>
            </w:r>
            <w:r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During </w:t>
            </w:r>
            <w:r>
              <w:rPr>
                <w:rFonts w:cs="Courier New"/>
                <w:szCs w:val="24"/>
              </w:rPr>
              <w:t xml:space="preserve">a </w:t>
            </w:r>
            <w:r w:rsidRPr="00BA2640">
              <w:rPr>
                <w:rFonts w:cs="Courier New"/>
                <w:szCs w:val="24"/>
              </w:rPr>
              <w:t xml:space="preserve">booking, the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receive a list of </w:t>
            </w:r>
            <w:r>
              <w:rPr>
                <w:rFonts w:cs="Courier New"/>
                <w:szCs w:val="24"/>
              </w:rPr>
              <w:t xml:space="preserve">facilities yet unbooked that includes facilities </w:t>
            </w:r>
            <w:r w:rsidRPr="00BA2640">
              <w:rPr>
                <w:rFonts w:cs="Courier New"/>
                <w:szCs w:val="24"/>
              </w:rPr>
              <w:t>up</w:t>
            </w:r>
            <w:r>
              <w:rPr>
                <w:rFonts w:cs="Courier New"/>
                <w:szCs w:val="24"/>
              </w:rPr>
              <w:t xml:space="preserve"> </w:t>
            </w:r>
            <w:r w:rsidRPr="00BA2640">
              <w:rPr>
                <w:rFonts w:cs="Courier New"/>
                <w:szCs w:val="24"/>
              </w:rPr>
              <w:t xml:space="preserve">to a week away </w:t>
            </w:r>
            <w:r>
              <w:rPr>
                <w:rFonts w:cs="Courier New"/>
                <w:szCs w:val="24"/>
              </w:rPr>
              <w:t>from the search date.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 w:rsidRPr="00BA2640">
              <w:rPr>
                <w:rFonts w:cs="Courier New"/>
                <w:szCs w:val="24"/>
              </w:rPr>
              <w:t xml:space="preserve">A </w:t>
            </w:r>
            <w:r>
              <w:rPr>
                <w:rFonts w:cs="Courier New"/>
                <w:szCs w:val="24"/>
              </w:rPr>
              <w:t>Club member</w:t>
            </w:r>
            <w:r w:rsidRPr="00BA2640">
              <w:rPr>
                <w:rFonts w:cs="Courier New"/>
                <w:szCs w:val="24"/>
              </w:rPr>
              <w:t xml:space="preserve"> should have the option to revise boo</w:t>
            </w:r>
            <w:r>
              <w:rPr>
                <w:rFonts w:cs="Courier New"/>
                <w:szCs w:val="24"/>
              </w:rPr>
              <w:t>king details before confirming</w:t>
            </w:r>
            <w:r w:rsidRPr="00BA2640">
              <w:rPr>
                <w:rFonts w:cs="Courier New"/>
                <w:szCs w:val="24"/>
              </w:rPr>
              <w:t>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NOT DOING</w:t>
            </w:r>
          </w:p>
        </w:tc>
      </w:tr>
      <w:tr w:rsidR="00D40933" w:rsidTr="0016703C">
        <w:trPr>
          <w:jc w:val="center"/>
        </w:trPr>
        <w:tc>
          <w:tcPr>
            <w:tcW w:w="7456" w:type="dxa"/>
          </w:tcPr>
          <w:p w:rsidR="00D40933" w:rsidRDefault="00D40933" w:rsidP="00983252">
            <w:pPr>
              <w:pStyle w:val="NoSpacing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The user interface should be in English language.</w:t>
            </w:r>
          </w:p>
        </w:tc>
        <w:tc>
          <w:tcPr>
            <w:tcW w:w="1786" w:type="dxa"/>
          </w:tcPr>
          <w:p w:rsidR="00D40933" w:rsidRDefault="00D40933" w:rsidP="00983252">
            <w:pPr>
              <w:pStyle w:val="NoSpacing"/>
              <w:jc w:val="center"/>
              <w:rPr>
                <w:rFonts w:cs="Courier New"/>
                <w:szCs w:val="24"/>
              </w:rPr>
            </w:pPr>
          </w:p>
        </w:tc>
      </w:tr>
    </w:tbl>
    <w:p w:rsidR="00D40933" w:rsidRPr="004A13DF" w:rsidRDefault="00D40933" w:rsidP="00D40933">
      <w:pPr>
        <w:pStyle w:val="NoSpacing"/>
        <w:rPr>
          <w:rFonts w:cs="Courier New"/>
          <w:sz w:val="16"/>
          <w:szCs w:val="16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D40933" w:rsidRDefault="00D40933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134F8" w:rsidRDefault="00C134F8" w:rsidP="00C134F8">
      <w:pPr>
        <w:pStyle w:val="ANormal"/>
        <w:spacing w:after="0"/>
        <w:ind w:left="1080"/>
        <w:rPr>
          <w:rFonts w:ascii="Arial" w:hAnsi="Arial" w:cs="Arial"/>
          <w:color w:val="0000FF"/>
        </w:rPr>
      </w:pPr>
    </w:p>
    <w:p w:rsidR="00C134F8" w:rsidRPr="00FD76B0" w:rsidRDefault="00C71FE0" w:rsidP="00C134F8">
      <w:pPr>
        <w:pStyle w:val="ANormal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Plan</w:t>
      </w:r>
    </w:p>
    <w:p w:rsidR="00C134F8" w:rsidRDefault="00C134F8" w:rsidP="00C134F8">
      <w:pPr>
        <w:pStyle w:val="ANormal"/>
        <w:spacing w:after="0"/>
        <w:ind w:left="360"/>
        <w:rPr>
          <w:rFonts w:ascii="Arial" w:hAnsi="Arial" w:cs="Arial"/>
          <w:color w:val="0000FF"/>
        </w:rPr>
      </w:pPr>
    </w:p>
    <w:p w:rsidR="00C71FE0" w:rsidRPr="00D40933" w:rsidRDefault="00C71FE0" w:rsidP="00C71FE0">
      <w:pPr>
        <w:pStyle w:val="ANormal"/>
        <w:numPr>
          <w:ilvl w:val="0"/>
          <w:numId w:val="3"/>
        </w:numPr>
        <w:spacing w:after="0"/>
        <w:rPr>
          <w:rFonts w:ascii="Arial" w:hAnsi="Arial" w:cs="Arial"/>
        </w:rPr>
      </w:pPr>
      <w:r w:rsidRPr="00D40933">
        <w:rPr>
          <w:rFonts w:ascii="Arial" w:hAnsi="Arial" w:cs="Arial"/>
        </w:rPr>
        <w:t>Week 1</w:t>
      </w:r>
    </w:p>
    <w:p w:rsidR="00C71FE0" w:rsidRPr="009326A0" w:rsidRDefault="00C71FE0" w:rsidP="0016703C">
      <w:pPr>
        <w:pStyle w:val="ANormal"/>
        <w:spacing w:after="0"/>
        <w:jc w:val="center"/>
        <w:rPr>
          <w:rFonts w:ascii="Arial" w:hAnsi="Arial" w:cs="Arial"/>
          <w:color w:val="0000FF"/>
        </w:rPr>
      </w:pPr>
      <w:r>
        <w:rPr>
          <w:noProof/>
          <w:lang w:val="en-SG" w:eastAsia="en-SG"/>
        </w:rPr>
        <w:drawing>
          <wp:inline distT="0" distB="0" distL="0" distR="0" wp14:anchorId="1009315E" wp14:editId="6C1B4FE8">
            <wp:extent cx="67532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C71FE0" w:rsidRDefault="00C71FE0" w:rsidP="00C71FE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2</w:t>
      </w:r>
    </w:p>
    <w:p w:rsidR="00C71FE0" w:rsidRDefault="00D40933" w:rsidP="0016703C">
      <w:pPr>
        <w:autoSpaceDE w:val="0"/>
        <w:autoSpaceDN w:val="0"/>
        <w:adjustRightInd w:val="0"/>
        <w:jc w:val="center"/>
        <w:rPr>
          <w:rFonts w:ascii="Arial" w:hAnsi="Arial" w:cs="Arial"/>
          <w:u w:val="single"/>
          <w:lang w:val="en-AU"/>
        </w:rPr>
      </w:pPr>
      <w:r>
        <w:rPr>
          <w:noProof/>
          <w:lang w:val="en-SG" w:eastAsia="en-SG"/>
        </w:rPr>
        <w:drawing>
          <wp:inline distT="0" distB="0" distL="0" distR="0" wp14:anchorId="41033180" wp14:editId="5F08BF7A">
            <wp:extent cx="64389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33" w:rsidRDefault="00D40933" w:rsidP="00D40933">
      <w:p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</w:p>
    <w:p w:rsidR="00D40933" w:rsidRDefault="00D40933" w:rsidP="00D409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u w:val="single"/>
          <w:lang w:val="en-AU"/>
        </w:rPr>
      </w:pPr>
      <w:r>
        <w:rPr>
          <w:rFonts w:ascii="Arial" w:hAnsi="Arial" w:cs="Arial"/>
          <w:u w:val="single"/>
          <w:lang w:val="en-AU"/>
        </w:rPr>
        <w:t>Week 3</w:t>
      </w:r>
    </w:p>
    <w:p w:rsidR="00D40933" w:rsidRPr="00D40933" w:rsidRDefault="00D40933" w:rsidP="0016703C">
      <w:pPr>
        <w:autoSpaceDE w:val="0"/>
        <w:autoSpaceDN w:val="0"/>
        <w:adjustRightInd w:val="0"/>
        <w:jc w:val="center"/>
        <w:rPr>
          <w:rFonts w:ascii="Arial" w:hAnsi="Arial" w:cs="Arial"/>
          <w:u w:val="single"/>
          <w:lang w:val="en-AU"/>
        </w:rPr>
      </w:pPr>
      <w:r>
        <w:rPr>
          <w:noProof/>
          <w:lang w:val="en-SG" w:eastAsia="en-SG"/>
        </w:rPr>
        <w:drawing>
          <wp:inline distT="0" distB="0" distL="0" distR="0" wp14:anchorId="0C251778" wp14:editId="11FC3C50">
            <wp:extent cx="64293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E0" w:rsidRPr="00C71FE0" w:rsidRDefault="00C71FE0" w:rsidP="00C71FE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u w:val="single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C134F8" w:rsidRDefault="00C134F8" w:rsidP="00C134F8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Roles and Responsibility</w:t>
      </w: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lang w:val="en-AU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2240"/>
        <w:gridCol w:w="3220"/>
        <w:gridCol w:w="4844"/>
      </w:tblGrid>
      <w:tr w:rsidR="00C134F8" w:rsidRPr="006D0179" w:rsidTr="0016703C">
        <w:trPr>
          <w:jc w:val="center"/>
        </w:trPr>
        <w:tc>
          <w:tcPr>
            <w:tcW w:w="10706" w:type="dxa"/>
            <w:gridSpan w:val="4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Number : </w:t>
            </w:r>
            <w:r w:rsidR="00B92B04">
              <w:rPr>
                <w:rFonts w:ascii="Arial" w:hAnsi="Arial" w:cs="Arial"/>
              </w:rPr>
              <w:t>4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Arte</w:t>
            </w:r>
            <w:r w:rsidRPr="0096586C">
              <w:rPr>
                <w:rFonts w:ascii="Arial" w:hAnsi="Arial" w:cs="Arial"/>
                <w:b/>
              </w:rPr>
              <w:t>facts</w:t>
            </w:r>
          </w:p>
          <w:p w:rsidR="00C134F8" w:rsidRPr="0096586C" w:rsidRDefault="00C134F8" w:rsidP="004368F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Nguyen </w:t>
            </w:r>
            <w:proofErr w:type="spellStart"/>
            <w:r>
              <w:rPr>
                <w:rFonts w:ascii="Arial" w:hAnsi="Arial" w:cs="Arial"/>
              </w:rPr>
              <w:t>Duc</w:t>
            </w:r>
            <w:proofErr w:type="spellEnd"/>
            <w:r>
              <w:rPr>
                <w:rFonts w:ascii="Arial" w:hAnsi="Arial" w:cs="Arial"/>
              </w:rPr>
              <w:t xml:space="preserve"> Anh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Manager, sub designer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Class Diagram, Comp. diagram, part of SRS, project planning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2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William </w:t>
            </w:r>
            <w:proofErr w:type="spellStart"/>
            <w:r>
              <w:rPr>
                <w:rFonts w:ascii="Arial" w:hAnsi="Arial" w:cs="Arial"/>
              </w:rPr>
              <w:t>Wunady</w:t>
            </w:r>
            <w:proofErr w:type="spellEnd"/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Sub. Manager,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SRS, project planning and scheduling, part of other diagrams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3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Ardyanto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Designer, sub analysis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diagram, Activity </w:t>
            </w:r>
            <w:proofErr w:type="spellStart"/>
            <w:r>
              <w:rPr>
                <w:rFonts w:ascii="Arial" w:hAnsi="Arial" w:cs="Arial"/>
              </w:rPr>
              <w:t>Diagram,Cases</w:t>
            </w:r>
            <w:proofErr w:type="spellEnd"/>
            <w:r>
              <w:rPr>
                <w:rFonts w:ascii="Arial" w:hAnsi="Arial" w:cs="Arial"/>
              </w:rPr>
              <w:t xml:space="preserve"> analyzing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4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Wu Chin Hwa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Analysis, sub designer</w:t>
            </w: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B92B04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Activity Diagram, Risk analyzing</w:t>
            </w: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C134F8" w:rsidRPr="006D0179" w:rsidTr="0016703C">
        <w:trPr>
          <w:jc w:val="center"/>
        </w:trPr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C134F8" w:rsidRPr="006D0179" w:rsidRDefault="00C134F8" w:rsidP="004368FF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Pr="009326A0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Default="00C134F8" w:rsidP="00C134F8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134F8" w:rsidRPr="002E0F74" w:rsidRDefault="00C134F8" w:rsidP="00C134F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u w:val="single"/>
        </w:rPr>
        <w:br w:type="page"/>
      </w:r>
    </w:p>
    <w:p w:rsidR="00981DB4" w:rsidRDefault="00981DB4"/>
    <w:sectPr w:rsidR="0098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5A4"/>
    <w:multiLevelType w:val="hybridMultilevel"/>
    <w:tmpl w:val="D832A03C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A9B2A30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C3F7F"/>
    <w:multiLevelType w:val="hybridMultilevel"/>
    <w:tmpl w:val="C7D27212"/>
    <w:lvl w:ilvl="0" w:tplc="B6964D0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7F41"/>
    <w:multiLevelType w:val="hybridMultilevel"/>
    <w:tmpl w:val="E3246704"/>
    <w:lvl w:ilvl="0" w:tplc="EC10DFB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F8"/>
    <w:rsid w:val="0016703C"/>
    <w:rsid w:val="00346FA8"/>
    <w:rsid w:val="005300ED"/>
    <w:rsid w:val="007B71B1"/>
    <w:rsid w:val="00955B33"/>
    <w:rsid w:val="00981DB4"/>
    <w:rsid w:val="00B92B04"/>
    <w:rsid w:val="00C12708"/>
    <w:rsid w:val="00C134F8"/>
    <w:rsid w:val="00C71FE0"/>
    <w:rsid w:val="00D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AF4B-8553-47FA-B1B1-4831FFA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4F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34F8"/>
    <w:pPr>
      <w:spacing w:before="100" w:beforeAutospacing="1" w:after="100" w:afterAutospacing="1"/>
    </w:pPr>
    <w:rPr>
      <w:color w:val="000000"/>
    </w:rPr>
  </w:style>
  <w:style w:type="paragraph" w:customStyle="1" w:styleId="ANormal">
    <w:name w:val="ANormal"/>
    <w:basedOn w:val="Normal"/>
    <w:rsid w:val="00C134F8"/>
    <w:pPr>
      <w:autoSpaceDE w:val="0"/>
      <w:autoSpaceDN w:val="0"/>
      <w:adjustRightInd w:val="0"/>
      <w:spacing w:after="120"/>
      <w:jc w:val="both"/>
    </w:pPr>
    <w:rPr>
      <w:lang w:val="en-AU"/>
    </w:rPr>
  </w:style>
  <w:style w:type="paragraph" w:styleId="NoSpacing">
    <w:name w:val="No Spacing"/>
    <w:uiPriority w:val="1"/>
    <w:qFormat/>
    <w:rsid w:val="007B71B1"/>
    <w:pPr>
      <w:spacing w:after="0" w:line="240" w:lineRule="auto"/>
    </w:pPr>
    <w:rPr>
      <w:rFonts w:eastAsiaTheme="minorEastAsia"/>
      <w:sz w:val="24"/>
      <w:lang w:val="en-AU" w:eastAsia="ja-JP"/>
    </w:rPr>
  </w:style>
  <w:style w:type="paragraph" w:styleId="ListParagraph">
    <w:name w:val="List Paragraph"/>
    <w:basedOn w:val="Normal"/>
    <w:uiPriority w:val="34"/>
    <w:qFormat/>
    <w:rsid w:val="00C71FE0"/>
    <w:pPr>
      <w:ind w:left="720"/>
      <w:contextualSpacing/>
    </w:pPr>
  </w:style>
  <w:style w:type="table" w:styleId="TableGrid">
    <w:name w:val="Table Grid"/>
    <w:basedOn w:val="TableNormal"/>
    <w:uiPriority w:val="59"/>
    <w:rsid w:val="00D40933"/>
    <w:pPr>
      <w:spacing w:after="0" w:line="240" w:lineRule="auto"/>
    </w:pPr>
    <w:rPr>
      <w:lang w:val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ChinHwa Wu</cp:lastModifiedBy>
  <cp:revision>3</cp:revision>
  <dcterms:created xsi:type="dcterms:W3CDTF">2016-02-11T08:55:00Z</dcterms:created>
  <dcterms:modified xsi:type="dcterms:W3CDTF">2016-02-12T12:23:00Z</dcterms:modified>
</cp:coreProperties>
</file>